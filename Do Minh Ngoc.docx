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30A5DA" w14:textId="77777777" w:rsidR="00352645" w:rsidRPr="00352645" w:rsidRDefault="00352645" w:rsidP="00352645">
      <w:pPr>
        <w:spacing w:after="200" w:line="276" w:lineRule="auto"/>
        <w:rPr>
          <w:rFonts w:ascii="Calibri" w:eastAsia="Times New Roman" w:hAnsi="Calibri" w:cs="Times New Roman"/>
          <w:lang w:eastAsia="en-CA"/>
        </w:rPr>
      </w:pPr>
      <w:r w:rsidRPr="00352645">
        <w:rPr>
          <w:rFonts w:ascii="Calibri" w:eastAsia="Times New Roman" w:hAnsi="Calibri" w:cs="Times New Roman"/>
          <w:b/>
          <w:bCs/>
          <w:lang w:eastAsia="en-CA"/>
        </w:rPr>
        <w:t xml:space="preserve">The advent of the Internet has made it possible for people to work from home. Do you feel this working arrangement has more advantages and disadvantages? Share personal example in your essay. </w:t>
      </w:r>
    </w:p>
    <w:p w14:paraId="2B579B80" w14:textId="77777777" w:rsidR="00352645" w:rsidRPr="00352645" w:rsidRDefault="00352645" w:rsidP="00352645">
      <w:pPr>
        <w:spacing w:after="200" w:line="276" w:lineRule="auto"/>
        <w:rPr>
          <w:rFonts w:ascii="Calibri" w:eastAsia="Times New Roman" w:hAnsi="Calibri" w:cs="Times New Roman"/>
          <w:lang w:eastAsia="en-CA"/>
        </w:rPr>
      </w:pPr>
      <w:r w:rsidRPr="00352645">
        <w:rPr>
          <w:rFonts w:ascii="Calibri" w:eastAsia="Times New Roman" w:hAnsi="Calibri" w:cs="Times New Roman"/>
          <w:b/>
          <w:bCs/>
          <w:lang w:eastAsia="en-CA"/>
        </w:rPr>
        <w:t> </w:t>
      </w:r>
    </w:p>
    <w:p w14:paraId="5AF5485A" w14:textId="547CA299" w:rsidR="00352645" w:rsidRPr="00352645" w:rsidRDefault="00352645" w:rsidP="00352645">
      <w:pPr>
        <w:spacing w:after="200" w:line="276" w:lineRule="auto"/>
        <w:rPr>
          <w:rFonts w:ascii="Calibri" w:eastAsia="Times New Roman" w:hAnsi="Calibri" w:cs="Times New Roman"/>
          <w:lang w:eastAsia="en-CA"/>
        </w:rPr>
      </w:pPr>
      <w:r w:rsidRPr="00352645">
        <w:rPr>
          <w:rFonts w:ascii="Calibri" w:eastAsia="Times New Roman" w:hAnsi="Calibri" w:cs="Times New Roman"/>
          <w:lang w:eastAsia="en-CA"/>
        </w:rPr>
        <w:t xml:space="preserve">The appearance of the Internet revolutionized the world. There are a wide range of advantages that the Internet brings about; one of those is that it changed people’s working </w:t>
      </w:r>
      <w:r w:rsidR="00D91863">
        <w:rPr>
          <w:rFonts w:ascii="Calibri" w:eastAsia="Times New Roman" w:hAnsi="Calibri" w:cs="Times New Roman"/>
          <w:lang w:eastAsia="en-CA"/>
        </w:rPr>
        <w:t>methods</w:t>
      </w:r>
      <w:r w:rsidRPr="00352645">
        <w:rPr>
          <w:rFonts w:ascii="Calibri" w:eastAsia="Times New Roman" w:hAnsi="Calibri" w:cs="Times New Roman"/>
          <w:lang w:eastAsia="en-CA"/>
        </w:rPr>
        <w:t xml:space="preserve">. </w:t>
      </w:r>
      <w:r w:rsidR="00321A33">
        <w:rPr>
          <w:rFonts w:ascii="Calibri" w:eastAsia="Times New Roman" w:hAnsi="Calibri" w:cs="Times New Roman"/>
          <w:lang w:eastAsia="en-CA"/>
        </w:rPr>
        <w:t>I</w:t>
      </w:r>
      <w:r w:rsidRPr="00352645">
        <w:rPr>
          <w:rFonts w:ascii="Calibri" w:eastAsia="Times New Roman" w:hAnsi="Calibri" w:cs="Times New Roman"/>
          <w:lang w:eastAsia="en-CA"/>
        </w:rPr>
        <w:t xml:space="preserve"> suppose that the positive benefits outweigh the drawbacks. This essay will analyze why this working arrangement has more advantages and show the reasons.</w:t>
      </w:r>
    </w:p>
    <w:p w14:paraId="0EE59025" w14:textId="4093251F" w:rsidR="00352645" w:rsidRPr="00352645" w:rsidRDefault="00352645" w:rsidP="00352645">
      <w:pPr>
        <w:spacing w:after="200" w:line="276" w:lineRule="auto"/>
        <w:rPr>
          <w:rFonts w:ascii="Calibri" w:eastAsia="Times New Roman" w:hAnsi="Calibri" w:cs="Times New Roman"/>
          <w:lang w:eastAsia="en-CA"/>
        </w:rPr>
      </w:pPr>
      <w:r w:rsidRPr="00352645">
        <w:rPr>
          <w:rFonts w:ascii="Calibri" w:eastAsia="Times New Roman" w:hAnsi="Calibri" w:cs="Times New Roman"/>
          <w:lang w:eastAsia="en-CA"/>
        </w:rPr>
        <w:t>First of all, working at home is popular now and it is</w:t>
      </w:r>
      <w:ins w:id="0" w:author="Wes Woodruff" w:date="2019-10-16T15:22:00Z">
        <w:r w:rsidR="00FF33A2">
          <w:rPr>
            <w:rFonts w:ascii="Calibri" w:eastAsia="Times New Roman" w:hAnsi="Calibri" w:cs="Times New Roman"/>
            <w:lang w:eastAsia="en-CA"/>
          </w:rPr>
          <w:t xml:space="preserve"> a</w:t>
        </w:r>
      </w:ins>
      <w:r w:rsidRPr="00352645">
        <w:rPr>
          <w:rFonts w:ascii="Calibri" w:eastAsia="Times New Roman" w:hAnsi="Calibri" w:cs="Times New Roman"/>
          <w:lang w:eastAsia="en-CA"/>
        </w:rPr>
        <w:t xml:space="preserve"> positive way for people to do their job</w:t>
      </w:r>
      <w:ins w:id="1" w:author="Wes Woodruff" w:date="2019-10-16T15:23:00Z">
        <w:r w:rsidR="00FF33A2">
          <w:rPr>
            <w:rFonts w:ascii="Calibri" w:eastAsia="Times New Roman" w:hAnsi="Calibri" w:cs="Times New Roman"/>
            <w:lang w:eastAsia="en-CA"/>
          </w:rPr>
          <w:t>s</w:t>
        </w:r>
      </w:ins>
      <w:r w:rsidRPr="00352645">
        <w:rPr>
          <w:rFonts w:ascii="Calibri" w:eastAsia="Times New Roman" w:hAnsi="Calibri" w:cs="Times New Roman"/>
          <w:lang w:eastAsia="en-CA"/>
        </w:rPr>
        <w:t xml:space="preserve"> effectively and comfortably. </w:t>
      </w:r>
      <w:bookmarkStart w:id="2" w:name="_GoBack"/>
      <w:bookmarkEnd w:id="2"/>
      <w:r w:rsidRPr="00352645">
        <w:rPr>
          <w:rFonts w:ascii="Calibri" w:eastAsia="Times New Roman" w:hAnsi="Calibri" w:cs="Times New Roman"/>
          <w:lang w:eastAsia="en-CA"/>
        </w:rPr>
        <w:t>Distance</w:t>
      </w:r>
      <w:del w:id="3" w:author="Wes Woodruff" w:date="2019-10-16T15:14:00Z">
        <w:r w:rsidRPr="00352645" w:rsidDel="0043048D">
          <w:rPr>
            <w:rFonts w:ascii="Calibri" w:eastAsia="Times New Roman" w:hAnsi="Calibri" w:cs="Times New Roman"/>
            <w:lang w:eastAsia="en-CA"/>
          </w:rPr>
          <w:delText>d</w:delText>
        </w:r>
      </w:del>
      <w:r w:rsidRPr="00352645">
        <w:rPr>
          <w:rFonts w:ascii="Calibri" w:eastAsia="Times New Roman" w:hAnsi="Calibri" w:cs="Times New Roman"/>
          <w:lang w:eastAsia="en-CA"/>
        </w:rPr>
        <w:t xml:space="preserve"> worker</w:t>
      </w:r>
      <w:ins w:id="4" w:author="Wes Woodruff" w:date="2019-10-16T15:14:00Z">
        <w:r w:rsidR="0043048D">
          <w:rPr>
            <w:rFonts w:ascii="Calibri" w:eastAsia="Times New Roman" w:hAnsi="Calibri" w:cs="Times New Roman"/>
            <w:lang w:eastAsia="en-CA"/>
          </w:rPr>
          <w:t>s</w:t>
        </w:r>
      </w:ins>
      <w:r w:rsidRPr="00352645">
        <w:rPr>
          <w:rFonts w:ascii="Calibri" w:eastAsia="Times New Roman" w:hAnsi="Calibri" w:cs="Times New Roman"/>
          <w:lang w:eastAsia="en-CA"/>
        </w:rPr>
        <w:t xml:space="preserve"> can be more productive because they do not have to dress </w:t>
      </w:r>
      <w:del w:id="5" w:author="Wes Woodruff" w:date="2019-10-16T15:14:00Z">
        <w:r w:rsidRPr="00352645" w:rsidDel="0009320A">
          <w:rPr>
            <w:rFonts w:ascii="Calibri" w:eastAsia="Times New Roman" w:hAnsi="Calibri" w:cs="Times New Roman"/>
            <w:lang w:eastAsia="en-CA"/>
          </w:rPr>
          <w:delText>up the</w:delText>
        </w:r>
      </w:del>
      <w:ins w:id="6" w:author="Wes Woodruff" w:date="2019-10-16T15:14:00Z">
        <w:r w:rsidR="0009320A">
          <w:rPr>
            <w:rFonts w:ascii="Calibri" w:eastAsia="Times New Roman" w:hAnsi="Calibri" w:cs="Times New Roman"/>
            <w:lang w:eastAsia="en-CA"/>
          </w:rPr>
          <w:t>in</w:t>
        </w:r>
      </w:ins>
      <w:r w:rsidRPr="00352645">
        <w:rPr>
          <w:rFonts w:ascii="Calibri" w:eastAsia="Times New Roman" w:hAnsi="Calibri" w:cs="Times New Roman"/>
          <w:lang w:eastAsia="en-CA"/>
        </w:rPr>
        <w:t xml:space="preserve"> uniforms or formed clothes, just wear the </w:t>
      </w:r>
      <w:r w:rsidRPr="00352645">
        <w:rPr>
          <w:rFonts w:ascii="Calibri" w:eastAsia="Times New Roman" w:hAnsi="Calibri" w:cs="Times New Roman"/>
          <w:lang w:val="en-GB" w:eastAsia="en-CA"/>
        </w:rPr>
        <w:t xml:space="preserve">pyjama </w:t>
      </w:r>
      <w:r w:rsidRPr="00352645">
        <w:rPr>
          <w:rFonts w:ascii="Calibri" w:eastAsia="Times New Roman" w:hAnsi="Calibri" w:cs="Times New Roman"/>
          <w:lang w:eastAsia="en-CA"/>
        </w:rPr>
        <w:t xml:space="preserve">and work. In addition, time is </w:t>
      </w:r>
      <w:del w:id="7" w:author="Wes Woodruff" w:date="2019-10-16T15:15:00Z">
        <w:r w:rsidRPr="00352645" w:rsidDel="0009320A">
          <w:rPr>
            <w:rFonts w:ascii="Calibri" w:eastAsia="Times New Roman" w:hAnsi="Calibri" w:cs="Times New Roman"/>
            <w:lang w:eastAsia="en-CA"/>
          </w:rPr>
          <w:delText xml:space="preserve">flexibility </w:delText>
        </w:r>
      </w:del>
      <w:ins w:id="8" w:author="Wes Woodruff" w:date="2019-10-16T15:15:00Z">
        <w:r w:rsidR="00EA75AE" w:rsidRPr="00352645">
          <w:rPr>
            <w:rFonts w:ascii="Calibri" w:eastAsia="Times New Roman" w:hAnsi="Calibri" w:cs="Times New Roman"/>
            <w:lang w:eastAsia="en-CA"/>
          </w:rPr>
          <w:t>flexible</w:t>
        </w:r>
        <w:r w:rsidR="0009320A" w:rsidRPr="00352645">
          <w:rPr>
            <w:rFonts w:ascii="Calibri" w:eastAsia="Times New Roman" w:hAnsi="Calibri" w:cs="Times New Roman"/>
            <w:lang w:eastAsia="en-CA"/>
          </w:rPr>
          <w:t xml:space="preserve"> </w:t>
        </w:r>
      </w:ins>
      <w:r w:rsidRPr="00352645">
        <w:rPr>
          <w:rFonts w:ascii="Calibri" w:eastAsia="Times New Roman" w:hAnsi="Calibri" w:cs="Times New Roman"/>
          <w:lang w:eastAsia="en-CA"/>
        </w:rPr>
        <w:t>for them to work as productive</w:t>
      </w:r>
      <w:ins w:id="9" w:author="Wes Woodruff" w:date="2019-10-16T15:15:00Z">
        <w:r w:rsidR="00EA75AE">
          <w:rPr>
            <w:rFonts w:ascii="Calibri" w:eastAsia="Times New Roman" w:hAnsi="Calibri" w:cs="Times New Roman"/>
            <w:lang w:eastAsia="en-CA"/>
          </w:rPr>
          <w:t>ly</w:t>
        </w:r>
      </w:ins>
      <w:r w:rsidRPr="00352645">
        <w:rPr>
          <w:rFonts w:ascii="Calibri" w:eastAsia="Times New Roman" w:hAnsi="Calibri" w:cs="Times New Roman"/>
          <w:lang w:eastAsia="en-CA"/>
        </w:rPr>
        <w:t xml:space="preserve"> as they can because they know </w:t>
      </w:r>
      <w:del w:id="10" w:author="Wes Woodruff" w:date="2019-10-16T15:16:00Z">
        <w:r w:rsidRPr="00352645" w:rsidDel="00EA75AE">
          <w:rPr>
            <w:rFonts w:ascii="Calibri" w:eastAsia="Times New Roman" w:hAnsi="Calibri" w:cs="Times New Roman"/>
            <w:lang w:eastAsia="en-CA"/>
          </w:rPr>
          <w:delText xml:space="preserve">that </w:delText>
        </w:r>
      </w:del>
      <w:r w:rsidRPr="00352645">
        <w:rPr>
          <w:rFonts w:ascii="Calibri" w:eastAsia="Times New Roman" w:hAnsi="Calibri" w:cs="Times New Roman"/>
          <w:lang w:eastAsia="en-CA"/>
        </w:rPr>
        <w:t xml:space="preserve">what time they can </w:t>
      </w:r>
      <w:commentRangeStart w:id="11"/>
      <w:r w:rsidRPr="00352645">
        <w:rPr>
          <w:rFonts w:ascii="Calibri" w:eastAsia="Times New Roman" w:hAnsi="Calibri" w:cs="Times New Roman"/>
          <w:lang w:eastAsia="en-CA"/>
        </w:rPr>
        <w:t>outdo</w:t>
      </w:r>
      <w:commentRangeEnd w:id="11"/>
      <w:r w:rsidR="00565F30">
        <w:rPr>
          <w:rStyle w:val="CommentReference"/>
        </w:rPr>
        <w:commentReference w:id="11"/>
      </w:r>
      <w:r w:rsidRPr="00352645">
        <w:rPr>
          <w:rFonts w:ascii="Calibri" w:eastAsia="Times New Roman" w:hAnsi="Calibri" w:cs="Times New Roman"/>
          <w:lang w:eastAsia="en-CA"/>
        </w:rPr>
        <w:t xml:space="preserve"> their job. </w:t>
      </w:r>
      <w:del w:id="12" w:author="Wes Woodruff" w:date="2019-10-16T15:16:00Z">
        <w:r w:rsidRPr="00352645" w:rsidDel="00565F30">
          <w:rPr>
            <w:rFonts w:ascii="Calibri" w:eastAsia="Times New Roman" w:hAnsi="Calibri" w:cs="Times New Roman"/>
            <w:lang w:eastAsia="en-CA"/>
          </w:rPr>
          <w:delText xml:space="preserve">The </w:delText>
        </w:r>
      </w:del>
      <w:ins w:id="13" w:author="Wes Woodruff" w:date="2019-10-16T15:16:00Z">
        <w:r w:rsidR="00565F30">
          <w:rPr>
            <w:rFonts w:ascii="Calibri" w:eastAsia="Times New Roman" w:hAnsi="Calibri" w:cs="Times New Roman"/>
            <w:lang w:eastAsia="en-CA"/>
          </w:rPr>
          <w:t>A</w:t>
        </w:r>
        <w:r w:rsidR="00565F30" w:rsidRPr="00352645">
          <w:rPr>
            <w:rFonts w:ascii="Calibri" w:eastAsia="Times New Roman" w:hAnsi="Calibri" w:cs="Times New Roman"/>
            <w:lang w:eastAsia="en-CA"/>
          </w:rPr>
          <w:t xml:space="preserve"> </w:t>
        </w:r>
      </w:ins>
      <w:r w:rsidRPr="00352645">
        <w:rPr>
          <w:rFonts w:ascii="Calibri" w:eastAsia="Times New Roman" w:hAnsi="Calibri" w:cs="Times New Roman"/>
          <w:lang w:eastAsia="en-CA"/>
        </w:rPr>
        <w:t>good example for this is</w:t>
      </w:r>
      <w:del w:id="14" w:author="Wes Woodruff" w:date="2019-10-16T15:23:00Z">
        <w:r w:rsidRPr="00352645" w:rsidDel="006B19D1">
          <w:rPr>
            <w:rFonts w:ascii="Calibri" w:eastAsia="Times New Roman" w:hAnsi="Calibri" w:cs="Times New Roman"/>
            <w:lang w:eastAsia="en-CA"/>
          </w:rPr>
          <w:delText xml:space="preserve"> that</w:delText>
        </w:r>
      </w:del>
      <w:r w:rsidRPr="00352645">
        <w:rPr>
          <w:rFonts w:ascii="Calibri" w:eastAsia="Times New Roman" w:hAnsi="Calibri" w:cs="Times New Roman"/>
          <w:lang w:eastAsia="en-CA"/>
        </w:rPr>
        <w:t xml:space="preserve"> one of my friends, Alex</w:t>
      </w:r>
      <w:ins w:id="15" w:author="Wes Woodruff" w:date="2019-10-16T15:24:00Z">
        <w:r w:rsidR="00E27DC5">
          <w:rPr>
            <w:rFonts w:ascii="Calibri" w:eastAsia="Times New Roman" w:hAnsi="Calibri" w:cs="Times New Roman"/>
            <w:lang w:eastAsia="en-CA"/>
          </w:rPr>
          <w:t>,</w:t>
        </w:r>
      </w:ins>
      <w:r w:rsidRPr="00352645">
        <w:rPr>
          <w:rFonts w:ascii="Calibri" w:eastAsia="Times New Roman" w:hAnsi="Calibri" w:cs="Times New Roman"/>
          <w:lang w:eastAsia="en-CA"/>
        </w:rPr>
        <w:t xml:space="preserve"> who stopped working at his office </w:t>
      </w:r>
      <w:del w:id="16" w:author="Wes Woodruff" w:date="2019-10-16T15:17:00Z">
        <w:r w:rsidRPr="00352645" w:rsidDel="00FF2A01">
          <w:rPr>
            <w:rFonts w:ascii="Calibri" w:eastAsia="Times New Roman" w:hAnsi="Calibri" w:cs="Times New Roman"/>
            <w:lang w:eastAsia="en-CA"/>
          </w:rPr>
          <w:delText>just as</w:delText>
        </w:r>
      </w:del>
      <w:ins w:id="17" w:author="Wes Woodruff" w:date="2019-10-16T15:17:00Z">
        <w:r w:rsidR="00FF2A01">
          <w:rPr>
            <w:rFonts w:ascii="Calibri" w:eastAsia="Times New Roman" w:hAnsi="Calibri" w:cs="Times New Roman"/>
            <w:lang w:eastAsia="en-CA"/>
          </w:rPr>
          <w:t>simply because</w:t>
        </w:r>
      </w:ins>
      <w:r w:rsidRPr="00352645">
        <w:rPr>
          <w:rFonts w:ascii="Calibri" w:eastAsia="Times New Roman" w:hAnsi="Calibri" w:cs="Times New Roman"/>
          <w:lang w:eastAsia="en-CA"/>
        </w:rPr>
        <w:t xml:space="preserve"> he cannot be </w:t>
      </w:r>
      <w:ins w:id="18" w:author="Wes Woodruff" w:date="2019-10-16T15:17:00Z">
        <w:r w:rsidR="00FF2A01">
          <w:rPr>
            <w:rFonts w:ascii="Calibri" w:eastAsia="Times New Roman" w:hAnsi="Calibri" w:cs="Times New Roman"/>
            <w:lang w:eastAsia="en-CA"/>
          </w:rPr>
          <w:t>a</w:t>
        </w:r>
      </w:ins>
      <w:r w:rsidRPr="00352645">
        <w:rPr>
          <w:rFonts w:ascii="Calibri" w:eastAsia="Times New Roman" w:hAnsi="Calibri" w:cs="Times New Roman"/>
          <w:lang w:eastAsia="en-CA"/>
        </w:rPr>
        <w:t>wake in the morning; so then he</w:t>
      </w:r>
      <w:ins w:id="19" w:author="Wes Woodruff" w:date="2019-10-16T15:17:00Z">
        <w:r w:rsidR="00FF2A01">
          <w:rPr>
            <w:rFonts w:ascii="Calibri" w:eastAsia="Times New Roman" w:hAnsi="Calibri" w:cs="Times New Roman"/>
            <w:lang w:eastAsia="en-CA"/>
          </w:rPr>
          <w:t xml:space="preserve"> </w:t>
        </w:r>
      </w:ins>
      <w:del w:id="20" w:author="Wes Woodruff" w:date="2019-10-16T15:17:00Z">
        <w:r w:rsidRPr="00352645" w:rsidDel="00FF2A01">
          <w:rPr>
            <w:rFonts w:ascii="Calibri" w:eastAsia="Times New Roman" w:hAnsi="Calibri" w:cs="Times New Roman"/>
            <w:lang w:eastAsia="en-CA"/>
          </w:rPr>
          <w:delText xml:space="preserve"> becomes</w:delText>
        </w:r>
      </w:del>
      <w:ins w:id="21" w:author="Wes Woodruff" w:date="2019-10-16T15:17:00Z">
        <w:r w:rsidR="00FF2A01">
          <w:rPr>
            <w:rFonts w:ascii="Calibri" w:eastAsia="Times New Roman" w:hAnsi="Calibri" w:cs="Times New Roman"/>
            <w:lang w:eastAsia="en-CA"/>
          </w:rPr>
          <w:t>became</w:t>
        </w:r>
      </w:ins>
      <w:r w:rsidRPr="00352645">
        <w:rPr>
          <w:rFonts w:ascii="Calibri" w:eastAsia="Times New Roman" w:hAnsi="Calibri" w:cs="Times New Roman"/>
          <w:lang w:eastAsia="en-CA"/>
        </w:rPr>
        <w:t xml:space="preserve"> a freelancer and work</w:t>
      </w:r>
      <w:ins w:id="22" w:author="Wes Woodruff" w:date="2019-10-16T15:17:00Z">
        <w:r w:rsidR="00FF2A01">
          <w:rPr>
            <w:rFonts w:ascii="Calibri" w:eastAsia="Times New Roman" w:hAnsi="Calibri" w:cs="Times New Roman"/>
            <w:lang w:eastAsia="en-CA"/>
          </w:rPr>
          <w:t>s</w:t>
        </w:r>
      </w:ins>
      <w:r w:rsidRPr="00352645">
        <w:rPr>
          <w:rFonts w:ascii="Calibri" w:eastAsia="Times New Roman" w:hAnsi="Calibri" w:cs="Times New Roman"/>
          <w:lang w:eastAsia="en-CA"/>
        </w:rPr>
        <w:t xml:space="preserve"> at home at midnight. He worked very productivity and now he has earned a lot of money.  Moreover, since people can arrange their own schedule</w:t>
      </w:r>
      <w:ins w:id="23" w:author="Wes Woodruff" w:date="2019-10-16T15:18:00Z">
        <w:r w:rsidR="00006DBB">
          <w:rPr>
            <w:rFonts w:ascii="Calibri" w:eastAsia="Times New Roman" w:hAnsi="Calibri" w:cs="Times New Roman"/>
            <w:lang w:eastAsia="en-CA"/>
          </w:rPr>
          <w:t>,</w:t>
        </w:r>
      </w:ins>
      <w:r w:rsidRPr="00352645">
        <w:rPr>
          <w:rFonts w:ascii="Calibri" w:eastAsia="Times New Roman" w:hAnsi="Calibri" w:cs="Times New Roman"/>
          <w:lang w:eastAsia="en-CA"/>
        </w:rPr>
        <w:t xml:space="preserve"> </w:t>
      </w:r>
      <w:del w:id="24" w:author="Wes Woodruff" w:date="2019-10-16T15:18:00Z">
        <w:r w:rsidRPr="00352645" w:rsidDel="00006DBB">
          <w:rPr>
            <w:rFonts w:ascii="Calibri" w:eastAsia="Times New Roman" w:hAnsi="Calibri" w:cs="Times New Roman"/>
            <w:lang w:eastAsia="en-CA"/>
          </w:rPr>
          <w:delText>so</w:delText>
        </w:r>
      </w:del>
      <w:r w:rsidRPr="00352645">
        <w:rPr>
          <w:rFonts w:ascii="Calibri" w:eastAsia="Times New Roman" w:hAnsi="Calibri" w:cs="Times New Roman"/>
          <w:lang w:eastAsia="en-CA"/>
        </w:rPr>
        <w:t xml:space="preserve"> they may have more time for their loves ones or earning more money. </w:t>
      </w:r>
    </w:p>
    <w:p w14:paraId="17D7A10D" w14:textId="0C14DF06" w:rsidR="00352645" w:rsidRPr="00352645" w:rsidRDefault="00352645" w:rsidP="00352645">
      <w:pPr>
        <w:spacing w:after="200" w:line="276" w:lineRule="auto"/>
        <w:rPr>
          <w:rFonts w:ascii="Calibri" w:eastAsia="Times New Roman" w:hAnsi="Calibri" w:cs="Times New Roman"/>
          <w:lang w:eastAsia="en-CA"/>
        </w:rPr>
      </w:pPr>
      <w:r w:rsidRPr="00352645">
        <w:rPr>
          <w:rFonts w:ascii="Calibri" w:eastAsia="Times New Roman" w:hAnsi="Calibri" w:cs="Times New Roman"/>
          <w:lang w:eastAsia="en-CA"/>
        </w:rPr>
        <w:t>Secondly, when people work far from</w:t>
      </w:r>
      <w:ins w:id="25" w:author="Wes Woodruff" w:date="2019-10-16T15:19:00Z">
        <w:r w:rsidR="00AF60BE">
          <w:rPr>
            <w:rFonts w:ascii="Calibri" w:eastAsia="Times New Roman" w:hAnsi="Calibri" w:cs="Times New Roman"/>
            <w:lang w:eastAsia="en-CA"/>
          </w:rPr>
          <w:t xml:space="preserve"> their</w:t>
        </w:r>
      </w:ins>
      <w:r w:rsidRPr="00352645">
        <w:rPr>
          <w:rFonts w:ascii="Calibri" w:eastAsia="Times New Roman" w:hAnsi="Calibri" w:cs="Times New Roman"/>
          <w:lang w:eastAsia="en-CA"/>
        </w:rPr>
        <w:t xml:space="preserve"> offline office, they do not have to worry about crowd</w:t>
      </w:r>
      <w:ins w:id="26" w:author="Wes Woodruff" w:date="2019-10-16T15:19:00Z">
        <w:r w:rsidR="005524B0">
          <w:rPr>
            <w:rFonts w:ascii="Calibri" w:eastAsia="Times New Roman" w:hAnsi="Calibri" w:cs="Times New Roman"/>
            <w:lang w:eastAsia="en-CA"/>
          </w:rPr>
          <w:t>s</w:t>
        </w:r>
      </w:ins>
      <w:r w:rsidRPr="00352645">
        <w:rPr>
          <w:rFonts w:ascii="Calibri" w:eastAsia="Times New Roman" w:hAnsi="Calibri" w:cs="Times New Roman"/>
          <w:lang w:eastAsia="en-CA"/>
        </w:rPr>
        <w:t xml:space="preserve"> and traffic jams as well as going to work late</w:t>
      </w:r>
      <w:del w:id="27" w:author="Wes Woodruff" w:date="2019-10-16T15:25:00Z">
        <w:r w:rsidRPr="00352645" w:rsidDel="00EA1928">
          <w:rPr>
            <w:rFonts w:ascii="Calibri" w:eastAsia="Times New Roman" w:hAnsi="Calibri" w:cs="Times New Roman"/>
            <w:lang w:eastAsia="en-CA"/>
          </w:rPr>
          <w:delText xml:space="preserve"> because of traffic</w:delText>
        </w:r>
      </w:del>
      <w:r w:rsidRPr="00352645">
        <w:rPr>
          <w:rFonts w:ascii="Calibri" w:eastAsia="Times New Roman" w:hAnsi="Calibri" w:cs="Times New Roman"/>
          <w:lang w:eastAsia="en-CA"/>
        </w:rPr>
        <w:t>. Furthermore, worker</w:t>
      </w:r>
      <w:ins w:id="28" w:author="Wes Woodruff" w:date="2019-10-16T15:19:00Z">
        <w:r w:rsidR="005524B0">
          <w:rPr>
            <w:rFonts w:ascii="Calibri" w:eastAsia="Times New Roman" w:hAnsi="Calibri" w:cs="Times New Roman"/>
            <w:lang w:eastAsia="en-CA"/>
          </w:rPr>
          <w:t>s</w:t>
        </w:r>
      </w:ins>
      <w:r w:rsidRPr="00352645">
        <w:rPr>
          <w:rFonts w:ascii="Calibri" w:eastAsia="Times New Roman" w:hAnsi="Calibri" w:cs="Times New Roman"/>
          <w:lang w:eastAsia="en-CA"/>
        </w:rPr>
        <w:t xml:space="preserve"> could save their money because they do not have to pay lots of money for transport including fossil fuel, </w:t>
      </w:r>
      <w:del w:id="29" w:author="Wes Woodruff" w:date="2019-10-16T15:19:00Z">
        <w:r w:rsidRPr="00352645" w:rsidDel="005524B0">
          <w:rPr>
            <w:rFonts w:ascii="Calibri" w:eastAsia="Times New Roman" w:hAnsi="Calibri" w:cs="Times New Roman"/>
            <w:lang w:eastAsia="en-CA"/>
          </w:rPr>
          <w:delText xml:space="preserve">fixing </w:delText>
        </w:r>
      </w:del>
      <w:ins w:id="30" w:author="Wes Woodruff" w:date="2019-10-16T15:19:00Z">
        <w:r w:rsidR="005524B0">
          <w:rPr>
            <w:rFonts w:ascii="Calibri" w:eastAsia="Times New Roman" w:hAnsi="Calibri" w:cs="Times New Roman"/>
            <w:lang w:eastAsia="en-CA"/>
          </w:rPr>
          <w:t>repairs</w:t>
        </w:r>
        <w:r w:rsidR="005524B0" w:rsidRPr="00352645">
          <w:rPr>
            <w:rFonts w:ascii="Calibri" w:eastAsia="Times New Roman" w:hAnsi="Calibri" w:cs="Times New Roman"/>
            <w:lang w:eastAsia="en-CA"/>
          </w:rPr>
          <w:t xml:space="preserve"> </w:t>
        </w:r>
      </w:ins>
      <w:r w:rsidRPr="00352645">
        <w:rPr>
          <w:rFonts w:ascii="Calibri" w:eastAsia="Times New Roman" w:hAnsi="Calibri" w:cs="Times New Roman"/>
          <w:lang w:eastAsia="en-CA"/>
        </w:rPr>
        <w:t>and so on; it</w:t>
      </w:r>
      <w:del w:id="31" w:author="Wes Woodruff" w:date="2019-10-16T15:20:00Z">
        <w:r w:rsidRPr="00352645" w:rsidDel="00A47CD8">
          <w:rPr>
            <w:rFonts w:ascii="Calibri" w:eastAsia="Times New Roman" w:hAnsi="Calibri" w:cs="Times New Roman"/>
            <w:lang w:eastAsia="en-CA"/>
          </w:rPr>
          <w:delText xml:space="preserve"> is</w:delText>
        </w:r>
      </w:del>
      <w:r w:rsidRPr="00352645">
        <w:rPr>
          <w:rFonts w:ascii="Calibri" w:eastAsia="Times New Roman" w:hAnsi="Calibri" w:cs="Times New Roman"/>
          <w:lang w:eastAsia="en-CA"/>
        </w:rPr>
        <w:t xml:space="preserve"> also avoid</w:t>
      </w:r>
      <w:ins w:id="32" w:author="Wes Woodruff" w:date="2019-10-16T15:20:00Z">
        <w:r w:rsidR="00A47CD8">
          <w:rPr>
            <w:rFonts w:ascii="Calibri" w:eastAsia="Times New Roman" w:hAnsi="Calibri" w:cs="Times New Roman"/>
            <w:lang w:eastAsia="en-CA"/>
          </w:rPr>
          <w:t>s</w:t>
        </w:r>
      </w:ins>
      <w:r w:rsidRPr="00352645">
        <w:rPr>
          <w:rFonts w:ascii="Calibri" w:eastAsia="Times New Roman" w:hAnsi="Calibri" w:cs="Times New Roman"/>
          <w:lang w:eastAsia="en-CA"/>
        </w:rPr>
        <w:t xml:space="preserve"> </w:t>
      </w:r>
      <w:del w:id="33" w:author="Wes Woodruff" w:date="2019-10-16T15:20:00Z">
        <w:r w:rsidRPr="00352645" w:rsidDel="00A47CD8">
          <w:rPr>
            <w:rFonts w:ascii="Calibri" w:eastAsia="Times New Roman" w:hAnsi="Calibri" w:cs="Times New Roman"/>
            <w:lang w:eastAsia="en-CA"/>
          </w:rPr>
          <w:delText xml:space="preserve">people from </w:delText>
        </w:r>
      </w:del>
      <w:r w:rsidRPr="00352645">
        <w:rPr>
          <w:rFonts w:ascii="Calibri" w:eastAsia="Times New Roman" w:hAnsi="Calibri" w:cs="Times New Roman"/>
          <w:lang w:eastAsia="en-CA"/>
        </w:rPr>
        <w:t>accidents or unexpected happening</w:t>
      </w:r>
      <w:ins w:id="34" w:author="Wes Woodruff" w:date="2019-10-16T15:20:00Z">
        <w:r w:rsidR="00A47CD8">
          <w:rPr>
            <w:rFonts w:ascii="Calibri" w:eastAsia="Times New Roman" w:hAnsi="Calibri" w:cs="Times New Roman"/>
            <w:lang w:eastAsia="en-CA"/>
          </w:rPr>
          <w:t>s</w:t>
        </w:r>
      </w:ins>
      <w:r w:rsidRPr="00352645">
        <w:rPr>
          <w:rFonts w:ascii="Calibri" w:eastAsia="Times New Roman" w:hAnsi="Calibri" w:cs="Times New Roman"/>
          <w:lang w:eastAsia="en-CA"/>
        </w:rPr>
        <w:t>. As they do not have to go out, worker</w:t>
      </w:r>
      <w:ins w:id="35" w:author="Wes Woodruff" w:date="2019-10-16T15:20:00Z">
        <w:r w:rsidR="00664EC2">
          <w:rPr>
            <w:rFonts w:ascii="Calibri" w:eastAsia="Times New Roman" w:hAnsi="Calibri" w:cs="Times New Roman"/>
            <w:lang w:eastAsia="en-CA"/>
          </w:rPr>
          <w:t>s</w:t>
        </w:r>
      </w:ins>
      <w:r w:rsidRPr="00352645">
        <w:rPr>
          <w:rFonts w:ascii="Calibri" w:eastAsia="Times New Roman" w:hAnsi="Calibri" w:cs="Times New Roman"/>
          <w:lang w:eastAsia="en-CA"/>
        </w:rPr>
        <w:t xml:space="preserve"> do not need to care about weather or polluted environment</w:t>
      </w:r>
      <w:ins w:id="36" w:author="Wes Woodruff" w:date="2019-10-16T15:25:00Z">
        <w:r w:rsidR="008D56E6">
          <w:rPr>
            <w:rFonts w:ascii="Calibri" w:eastAsia="Times New Roman" w:hAnsi="Calibri" w:cs="Times New Roman"/>
            <w:lang w:eastAsia="en-CA"/>
          </w:rPr>
          <w:t>s</w:t>
        </w:r>
      </w:ins>
      <w:r w:rsidRPr="00352645">
        <w:rPr>
          <w:rFonts w:ascii="Calibri" w:eastAsia="Times New Roman" w:hAnsi="Calibri" w:cs="Times New Roman"/>
          <w:lang w:eastAsia="en-CA"/>
        </w:rPr>
        <w:t xml:space="preserve">, and they </w:t>
      </w:r>
      <w:ins w:id="37" w:author="Wes Woodruff" w:date="2019-10-16T15:20:00Z">
        <w:r w:rsidR="00664EC2">
          <w:rPr>
            <w:rFonts w:ascii="Calibri" w:eastAsia="Times New Roman" w:hAnsi="Calibri" w:cs="Times New Roman"/>
            <w:lang w:eastAsia="en-CA"/>
          </w:rPr>
          <w:t>can</w:t>
        </w:r>
      </w:ins>
      <w:del w:id="38" w:author="Wes Woodruff" w:date="2019-10-16T15:20:00Z">
        <w:r w:rsidRPr="00352645" w:rsidDel="00664EC2">
          <w:rPr>
            <w:rFonts w:ascii="Calibri" w:eastAsia="Times New Roman" w:hAnsi="Calibri" w:cs="Times New Roman"/>
            <w:lang w:eastAsia="en-CA"/>
          </w:rPr>
          <w:delText>could</w:delText>
        </w:r>
      </w:del>
      <w:r w:rsidRPr="00352645">
        <w:rPr>
          <w:rFonts w:ascii="Calibri" w:eastAsia="Times New Roman" w:hAnsi="Calibri" w:cs="Times New Roman"/>
          <w:lang w:eastAsia="en-CA"/>
        </w:rPr>
        <w:t xml:space="preserve"> not be distracted by co-worker</w:t>
      </w:r>
      <w:ins w:id="39" w:author="Wes Woodruff" w:date="2019-10-16T15:20:00Z">
        <w:r w:rsidR="00664EC2">
          <w:rPr>
            <w:rFonts w:ascii="Calibri" w:eastAsia="Times New Roman" w:hAnsi="Calibri" w:cs="Times New Roman"/>
            <w:lang w:eastAsia="en-CA"/>
          </w:rPr>
          <w:t>s</w:t>
        </w:r>
      </w:ins>
      <w:r w:rsidRPr="00352645">
        <w:rPr>
          <w:rFonts w:ascii="Calibri" w:eastAsia="Times New Roman" w:hAnsi="Calibri" w:cs="Times New Roman"/>
          <w:lang w:eastAsia="en-CA"/>
        </w:rPr>
        <w:t xml:space="preserve"> and </w:t>
      </w:r>
      <w:del w:id="40" w:author="Wes Woodruff" w:date="2019-10-16T15:21:00Z">
        <w:r w:rsidRPr="00352645" w:rsidDel="00227041">
          <w:rPr>
            <w:rFonts w:ascii="Calibri" w:eastAsia="Times New Roman" w:hAnsi="Calibri" w:cs="Times New Roman"/>
            <w:lang w:eastAsia="en-CA"/>
          </w:rPr>
          <w:delText>more focus</w:delText>
        </w:r>
      </w:del>
      <w:ins w:id="41" w:author="Wes Woodruff" w:date="2019-10-16T15:21:00Z">
        <w:r w:rsidR="00227041">
          <w:rPr>
            <w:rFonts w:ascii="Calibri" w:eastAsia="Times New Roman" w:hAnsi="Calibri" w:cs="Times New Roman"/>
            <w:lang w:eastAsia="en-CA"/>
          </w:rPr>
          <w:t>focus more</w:t>
        </w:r>
      </w:ins>
      <w:r w:rsidRPr="00352645">
        <w:rPr>
          <w:rFonts w:ascii="Calibri" w:eastAsia="Times New Roman" w:hAnsi="Calibri" w:cs="Times New Roman"/>
          <w:lang w:eastAsia="en-CA"/>
        </w:rPr>
        <w:t xml:space="preserve"> on what they are doing. Finally, they can have</w:t>
      </w:r>
      <w:ins w:id="42" w:author="Wes Woodruff" w:date="2019-10-16T15:21:00Z">
        <w:r w:rsidR="00227041">
          <w:rPr>
            <w:rFonts w:ascii="Calibri" w:eastAsia="Times New Roman" w:hAnsi="Calibri" w:cs="Times New Roman"/>
            <w:lang w:eastAsia="en-CA"/>
          </w:rPr>
          <w:t xml:space="preserve"> a</w:t>
        </w:r>
      </w:ins>
      <w:r w:rsidRPr="00352645">
        <w:rPr>
          <w:rFonts w:ascii="Calibri" w:eastAsia="Times New Roman" w:hAnsi="Calibri" w:cs="Times New Roman"/>
          <w:lang w:eastAsia="en-CA"/>
        </w:rPr>
        <w:t xml:space="preserve"> healthy homemade lunch as well as save more money.</w:t>
      </w:r>
    </w:p>
    <w:p w14:paraId="464A3FBF" w14:textId="74571445" w:rsidR="00352645" w:rsidRPr="00352645" w:rsidRDefault="00352645" w:rsidP="00352645">
      <w:pPr>
        <w:spacing w:after="200" w:line="276" w:lineRule="auto"/>
        <w:rPr>
          <w:rFonts w:ascii="Calibri" w:eastAsia="Times New Roman" w:hAnsi="Calibri" w:cs="Times New Roman"/>
          <w:lang w:eastAsia="en-CA"/>
        </w:rPr>
      </w:pPr>
      <w:r w:rsidRPr="00352645">
        <w:rPr>
          <w:rFonts w:ascii="Calibri" w:eastAsia="Times New Roman" w:hAnsi="Calibri" w:cs="Times New Roman"/>
          <w:lang w:eastAsia="en-CA"/>
        </w:rPr>
        <w:t>To conclude, long distance</w:t>
      </w:r>
      <w:del w:id="43" w:author="Wes Woodruff" w:date="2019-10-16T15:21:00Z">
        <w:r w:rsidRPr="00352645" w:rsidDel="00227041">
          <w:rPr>
            <w:rFonts w:ascii="Calibri" w:eastAsia="Times New Roman" w:hAnsi="Calibri" w:cs="Times New Roman"/>
            <w:lang w:eastAsia="en-CA"/>
          </w:rPr>
          <w:delText>d</w:delText>
        </w:r>
      </w:del>
      <w:r w:rsidRPr="00352645">
        <w:rPr>
          <w:rFonts w:ascii="Calibri" w:eastAsia="Times New Roman" w:hAnsi="Calibri" w:cs="Times New Roman"/>
          <w:lang w:eastAsia="en-CA"/>
        </w:rPr>
        <w:t xml:space="preserve"> working arrangement</w:t>
      </w:r>
      <w:ins w:id="44" w:author="Wes Woodruff" w:date="2019-10-16T15:21:00Z">
        <w:r w:rsidR="00227041">
          <w:rPr>
            <w:rFonts w:ascii="Calibri" w:eastAsia="Times New Roman" w:hAnsi="Calibri" w:cs="Times New Roman"/>
            <w:lang w:eastAsia="en-CA"/>
          </w:rPr>
          <w:t>s</w:t>
        </w:r>
      </w:ins>
      <w:r w:rsidRPr="00352645">
        <w:rPr>
          <w:rFonts w:ascii="Calibri" w:eastAsia="Times New Roman" w:hAnsi="Calibri" w:cs="Times New Roman"/>
          <w:lang w:eastAsia="en-CA"/>
        </w:rPr>
        <w:t xml:space="preserve"> </w:t>
      </w:r>
      <w:del w:id="45" w:author="Wes Woodruff" w:date="2019-10-16T15:21:00Z">
        <w:r w:rsidRPr="00352645" w:rsidDel="00DD6D7A">
          <w:rPr>
            <w:rFonts w:ascii="Calibri" w:eastAsia="Times New Roman" w:hAnsi="Calibri" w:cs="Times New Roman"/>
            <w:lang w:eastAsia="en-CA"/>
          </w:rPr>
          <w:delText xml:space="preserve">has </w:delText>
        </w:r>
      </w:del>
      <w:ins w:id="46" w:author="Wes Woodruff" w:date="2019-10-16T15:21:00Z">
        <w:r w:rsidR="00DD6D7A">
          <w:rPr>
            <w:rFonts w:ascii="Calibri" w:eastAsia="Times New Roman" w:hAnsi="Calibri" w:cs="Times New Roman"/>
            <w:lang w:eastAsia="en-CA"/>
          </w:rPr>
          <w:t>have</w:t>
        </w:r>
        <w:r w:rsidR="00DD6D7A" w:rsidRPr="00352645">
          <w:rPr>
            <w:rFonts w:ascii="Calibri" w:eastAsia="Times New Roman" w:hAnsi="Calibri" w:cs="Times New Roman"/>
            <w:lang w:eastAsia="en-CA"/>
          </w:rPr>
          <w:t xml:space="preserve"> </w:t>
        </w:r>
      </w:ins>
      <w:r w:rsidRPr="00352645">
        <w:rPr>
          <w:rFonts w:ascii="Calibri" w:eastAsia="Times New Roman" w:hAnsi="Calibri" w:cs="Times New Roman"/>
          <w:lang w:eastAsia="en-CA"/>
        </w:rPr>
        <w:t xml:space="preserve">lots of advantages. There are several drawbacks </w:t>
      </w:r>
      <w:del w:id="47" w:author="Wes Woodruff" w:date="2019-10-16T15:22:00Z">
        <w:r w:rsidRPr="00352645" w:rsidDel="00DD6D7A">
          <w:rPr>
            <w:rFonts w:ascii="Calibri" w:eastAsia="Times New Roman" w:hAnsi="Calibri" w:cs="Times New Roman"/>
            <w:lang w:eastAsia="en-CA"/>
          </w:rPr>
          <w:delText xml:space="preserve">for </w:delText>
        </w:r>
      </w:del>
      <w:ins w:id="48" w:author="Wes Woodruff" w:date="2019-10-16T15:22:00Z">
        <w:r w:rsidR="00DD6D7A">
          <w:rPr>
            <w:rFonts w:ascii="Calibri" w:eastAsia="Times New Roman" w:hAnsi="Calibri" w:cs="Times New Roman"/>
            <w:lang w:eastAsia="en-CA"/>
          </w:rPr>
          <w:t>of</w:t>
        </w:r>
        <w:r w:rsidR="00DD6D7A" w:rsidRPr="00352645">
          <w:rPr>
            <w:rFonts w:ascii="Calibri" w:eastAsia="Times New Roman" w:hAnsi="Calibri" w:cs="Times New Roman"/>
            <w:lang w:eastAsia="en-CA"/>
          </w:rPr>
          <w:t xml:space="preserve"> </w:t>
        </w:r>
      </w:ins>
      <w:r w:rsidRPr="00352645">
        <w:rPr>
          <w:rFonts w:ascii="Calibri" w:eastAsia="Times New Roman" w:hAnsi="Calibri" w:cs="Times New Roman"/>
          <w:lang w:eastAsia="en-CA"/>
        </w:rPr>
        <w:t xml:space="preserve">this working arrangement but they cannot outweigh its </w:t>
      </w:r>
      <w:commentRangeStart w:id="49"/>
      <w:r w:rsidRPr="00352645">
        <w:rPr>
          <w:rFonts w:ascii="Calibri" w:eastAsia="Times New Roman" w:hAnsi="Calibri" w:cs="Times New Roman"/>
          <w:lang w:eastAsia="en-CA"/>
        </w:rPr>
        <w:t>benefits. </w:t>
      </w:r>
      <w:commentRangeEnd w:id="49"/>
      <w:r w:rsidR="00D1481D">
        <w:rPr>
          <w:rStyle w:val="CommentReference"/>
        </w:rPr>
        <w:commentReference w:id="49"/>
      </w:r>
    </w:p>
    <w:p w14:paraId="297C5BED" w14:textId="77777777" w:rsidR="00ED7C37" w:rsidRDefault="009034BE"/>
    <w:sectPr w:rsidR="00ED7C37">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1" w:author="Wes Woodruff" w:date="2019-10-16T15:16:00Z" w:initials="WW">
    <w:p w14:paraId="0B0F0A73" w14:textId="6C8CC301" w:rsidR="00565F30" w:rsidRDefault="00565F30">
      <w:pPr>
        <w:pStyle w:val="CommentText"/>
      </w:pPr>
      <w:r>
        <w:rPr>
          <w:rStyle w:val="CommentReference"/>
        </w:rPr>
        <w:annotationRef/>
      </w:r>
      <w:r>
        <w:t>Unsure what this means</w:t>
      </w:r>
    </w:p>
  </w:comment>
  <w:comment w:id="49" w:author="Wes Woodruff" w:date="2019-10-16T15:26:00Z" w:initials="WW">
    <w:p w14:paraId="3976658C" w14:textId="0D57507E" w:rsidR="00D1481D" w:rsidRDefault="00D1481D">
      <w:pPr>
        <w:pStyle w:val="CommentText"/>
      </w:pPr>
      <w:r>
        <w:rPr>
          <w:rStyle w:val="CommentReference"/>
        </w:rPr>
        <w:annotationRef/>
      </w:r>
      <w:r>
        <w:t xml:space="preserve">Well done. My only question is, </w:t>
      </w:r>
      <w:r w:rsidR="009034BE">
        <w:t>w</w:t>
      </w:r>
      <w:r>
        <w:t>hat are the many drawbacks you mentioned?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B0F0A73" w15:done="0"/>
  <w15:commentEx w15:paraId="3976658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B0F0A73" w16cid:durableId="2151B2C5"/>
  <w16cid:commentId w16cid:paraId="3976658C" w16cid:durableId="2151B51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Wes Woodruff">
    <w15:presenceInfo w15:providerId="Windows Live" w15:userId="88aa8589a77324f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ocumentProtection w:edit="trackedChanges" w:enforcement="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2645"/>
    <w:rsid w:val="00006DBB"/>
    <w:rsid w:val="0009320A"/>
    <w:rsid w:val="00227041"/>
    <w:rsid w:val="00321A33"/>
    <w:rsid w:val="00352645"/>
    <w:rsid w:val="003C3114"/>
    <w:rsid w:val="0043048D"/>
    <w:rsid w:val="005524B0"/>
    <w:rsid w:val="00565F30"/>
    <w:rsid w:val="00664EC2"/>
    <w:rsid w:val="006B19D1"/>
    <w:rsid w:val="007249A3"/>
    <w:rsid w:val="008D56E6"/>
    <w:rsid w:val="009034BE"/>
    <w:rsid w:val="00A47CD8"/>
    <w:rsid w:val="00AF60BE"/>
    <w:rsid w:val="00D123C6"/>
    <w:rsid w:val="00D1481D"/>
    <w:rsid w:val="00D433A8"/>
    <w:rsid w:val="00D91863"/>
    <w:rsid w:val="00DD6D7A"/>
    <w:rsid w:val="00E27DC5"/>
    <w:rsid w:val="00EA1928"/>
    <w:rsid w:val="00EA75AE"/>
    <w:rsid w:val="00FF2A01"/>
    <w:rsid w:val="00FF33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3A6EE7"/>
  <w15:chartTrackingRefBased/>
  <w15:docId w15:val="{39824741-944C-45BC-A42D-25BCF74D28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91863"/>
    <w:rPr>
      <w:sz w:val="16"/>
      <w:szCs w:val="16"/>
    </w:rPr>
  </w:style>
  <w:style w:type="paragraph" w:styleId="CommentText">
    <w:name w:val="annotation text"/>
    <w:basedOn w:val="Normal"/>
    <w:link w:val="CommentTextChar"/>
    <w:uiPriority w:val="99"/>
    <w:semiHidden/>
    <w:unhideWhenUsed/>
    <w:rsid w:val="00D91863"/>
    <w:pPr>
      <w:spacing w:line="240" w:lineRule="auto"/>
    </w:pPr>
    <w:rPr>
      <w:sz w:val="20"/>
      <w:szCs w:val="20"/>
    </w:rPr>
  </w:style>
  <w:style w:type="character" w:customStyle="1" w:styleId="CommentTextChar">
    <w:name w:val="Comment Text Char"/>
    <w:basedOn w:val="DefaultParagraphFont"/>
    <w:link w:val="CommentText"/>
    <w:uiPriority w:val="99"/>
    <w:semiHidden/>
    <w:rsid w:val="00D91863"/>
    <w:rPr>
      <w:sz w:val="20"/>
      <w:szCs w:val="20"/>
    </w:rPr>
  </w:style>
  <w:style w:type="paragraph" w:styleId="CommentSubject">
    <w:name w:val="annotation subject"/>
    <w:basedOn w:val="CommentText"/>
    <w:next w:val="CommentText"/>
    <w:link w:val="CommentSubjectChar"/>
    <w:uiPriority w:val="99"/>
    <w:semiHidden/>
    <w:unhideWhenUsed/>
    <w:rsid w:val="00D91863"/>
    <w:rPr>
      <w:b/>
      <w:bCs/>
    </w:rPr>
  </w:style>
  <w:style w:type="character" w:customStyle="1" w:styleId="CommentSubjectChar">
    <w:name w:val="Comment Subject Char"/>
    <w:basedOn w:val="CommentTextChar"/>
    <w:link w:val="CommentSubject"/>
    <w:uiPriority w:val="99"/>
    <w:semiHidden/>
    <w:rsid w:val="00D91863"/>
    <w:rPr>
      <w:b/>
      <w:bCs/>
      <w:sz w:val="20"/>
      <w:szCs w:val="20"/>
    </w:rPr>
  </w:style>
  <w:style w:type="paragraph" w:styleId="BalloonText">
    <w:name w:val="Balloon Text"/>
    <w:basedOn w:val="Normal"/>
    <w:link w:val="BalloonTextChar"/>
    <w:uiPriority w:val="99"/>
    <w:semiHidden/>
    <w:unhideWhenUsed/>
    <w:rsid w:val="00D9186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9186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935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4" Type="http://schemas.openxmlformats.org/officeDocument/2006/relationships/comments" Target="comment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329</Words>
  <Characters>1876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 Woodruff</dc:creator>
  <cp:keywords/>
  <dc:description/>
  <cp:lastModifiedBy>Wes Woodruff</cp:lastModifiedBy>
  <cp:revision>24</cp:revision>
  <dcterms:created xsi:type="dcterms:W3CDTF">2019-10-16T21:09:00Z</dcterms:created>
  <dcterms:modified xsi:type="dcterms:W3CDTF">2019-10-16T21:27:00Z</dcterms:modified>
</cp:coreProperties>
</file>